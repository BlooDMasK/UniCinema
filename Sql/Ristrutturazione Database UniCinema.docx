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3824" w14:textId="4D64BFD9" w:rsidR="00543950" w:rsidRDefault="00D72671">
      <w:pPr>
        <w:rPr>
          <w:color w:val="FF0000"/>
          <w:sz w:val="40"/>
          <w:szCs w:val="40"/>
        </w:rPr>
      </w:pPr>
      <w:r w:rsidRPr="00D72671">
        <w:rPr>
          <w:color w:val="FF0000"/>
          <w:sz w:val="40"/>
          <w:szCs w:val="40"/>
        </w:rPr>
        <w:t xml:space="preserve">Ristrutturazione Database </w:t>
      </w:r>
      <w:proofErr w:type="spellStart"/>
      <w:r w:rsidRPr="00D72671">
        <w:rPr>
          <w:color w:val="FF0000"/>
          <w:sz w:val="40"/>
          <w:szCs w:val="40"/>
        </w:rPr>
        <w:t>UniCinema</w:t>
      </w:r>
      <w:proofErr w:type="spellEnd"/>
    </w:p>
    <w:p w14:paraId="05D95674" w14:textId="2E6D0551" w:rsidR="00F112EB" w:rsidRDefault="00D72671">
      <w:pPr>
        <w:rPr>
          <w:sz w:val="32"/>
          <w:szCs w:val="32"/>
          <w:lang w:val="en-US"/>
        </w:rPr>
      </w:pPr>
      <w:proofErr w:type="gramStart"/>
      <w:r w:rsidRPr="00D72671">
        <w:rPr>
          <w:sz w:val="32"/>
          <w:szCs w:val="32"/>
          <w:lang w:val="en-US"/>
        </w:rPr>
        <w:t>Clients(</w:t>
      </w:r>
      <w:proofErr w:type="gramEnd"/>
      <w:r w:rsidRPr="00D72671">
        <w:rPr>
          <w:sz w:val="32"/>
          <w:szCs w:val="32"/>
          <w:u w:val="single"/>
          <w:lang w:val="en-US"/>
        </w:rPr>
        <w:t>id</w:t>
      </w:r>
      <w:r w:rsidRPr="00D72671">
        <w:rPr>
          <w:sz w:val="32"/>
          <w:szCs w:val="32"/>
          <w:lang w:val="en-US"/>
        </w:rPr>
        <w:t xml:space="preserve">, email, </w:t>
      </w:r>
      <w:proofErr w:type="spellStart"/>
      <w:r w:rsidRPr="00D72671">
        <w:rPr>
          <w:sz w:val="32"/>
          <w:szCs w:val="32"/>
          <w:lang w:val="en-US"/>
        </w:rPr>
        <w:t>pswrd</w:t>
      </w:r>
      <w:proofErr w:type="spellEnd"/>
      <w:r w:rsidRPr="00D72671">
        <w:rPr>
          <w:sz w:val="32"/>
          <w:szCs w:val="32"/>
          <w:lang w:val="en-US"/>
        </w:rPr>
        <w:t xml:space="preserve">, </w:t>
      </w:r>
      <w:proofErr w:type="spellStart"/>
      <w:r w:rsidRPr="00D72671">
        <w:rPr>
          <w:sz w:val="32"/>
          <w:szCs w:val="32"/>
          <w:lang w:val="en-US"/>
        </w:rPr>
        <w:t>firstname</w:t>
      </w:r>
      <w:proofErr w:type="spellEnd"/>
      <w:r w:rsidRPr="00D72671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  <w:r>
        <w:rPr>
          <w:sz w:val="32"/>
          <w:szCs w:val="32"/>
          <w:lang w:val="en-US"/>
        </w:rPr>
        <w:t>, administrator)</w:t>
      </w:r>
    </w:p>
    <w:p w14:paraId="14565A45" w14:textId="5A3C6C0C" w:rsidR="00D72671" w:rsidRDefault="00D7267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Orders(</w:t>
      </w:r>
      <w:proofErr w:type="gramEnd"/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date_purchase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id_client</w:t>
      </w:r>
      <w:proofErr w:type="spellEnd"/>
      <w:r>
        <w:rPr>
          <w:sz w:val="32"/>
          <w:szCs w:val="32"/>
          <w:lang w:val="en-US"/>
        </w:rPr>
        <w:t>)</w:t>
      </w:r>
    </w:p>
    <w:p w14:paraId="7DA2D917" w14:textId="7FCF3D18" w:rsidR="004431A0" w:rsidRDefault="00FB728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Orders</w:t>
      </w:r>
      <w:r w:rsidR="0077433D"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id_client</w:t>
      </w:r>
      <w:proofErr w:type="spellEnd"/>
      <w:r>
        <w:rPr>
          <w:sz w:val="32"/>
          <w:szCs w:val="32"/>
          <w:lang w:val="en-US"/>
        </w:rPr>
        <w:t>) ha VIR con Clients(id)</w:t>
      </w:r>
    </w:p>
    <w:p w14:paraId="37B50418" w14:textId="76322ADA" w:rsidR="00D72671" w:rsidRDefault="00D7267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Reviews(</w:t>
      </w:r>
      <w:proofErr w:type="spellStart"/>
      <w:proofErr w:type="gramEnd"/>
      <w:r>
        <w:rPr>
          <w:sz w:val="32"/>
          <w:szCs w:val="32"/>
          <w:lang w:val="en-US"/>
        </w:rPr>
        <w:t>id_client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, description, #stars)</w:t>
      </w:r>
    </w:p>
    <w:p w14:paraId="26639E6D" w14:textId="1A6A33E0" w:rsidR="007F1559" w:rsidRDefault="00754243" w:rsidP="007F1559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Reviews(</w:t>
      </w:r>
      <w:proofErr w:type="spellStart"/>
      <w:r>
        <w:rPr>
          <w:sz w:val="32"/>
          <w:szCs w:val="32"/>
          <w:lang w:val="en-US"/>
        </w:rPr>
        <w:t>id_client</w:t>
      </w:r>
      <w:proofErr w:type="spellEnd"/>
      <w:r>
        <w:rPr>
          <w:sz w:val="32"/>
          <w:szCs w:val="32"/>
          <w:lang w:val="en-US"/>
        </w:rPr>
        <w:t>) ha VIR con Clients(id)</w:t>
      </w:r>
    </w:p>
    <w:p w14:paraId="249527AB" w14:textId="33E03532" w:rsidR="004431A0" w:rsidRDefault="00754243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Reviews(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) ha VIR con Film(id)</w:t>
      </w:r>
    </w:p>
    <w:p w14:paraId="24B00B0B" w14:textId="6B6F36C6" w:rsidR="00D72671" w:rsidRDefault="00D7267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Film(</w:t>
      </w:r>
      <w:proofErr w:type="gramEnd"/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 xml:space="preserve">, title, length, </w:t>
      </w:r>
      <w:proofErr w:type="spellStart"/>
      <w:r>
        <w:rPr>
          <w:sz w:val="32"/>
          <w:szCs w:val="32"/>
          <w:lang w:val="en-US"/>
        </w:rPr>
        <w:t>date_publishing</w:t>
      </w:r>
      <w:proofErr w:type="spellEnd"/>
      <w:r>
        <w:rPr>
          <w:sz w:val="32"/>
          <w:szCs w:val="32"/>
          <w:lang w:val="en-US"/>
        </w:rPr>
        <w:t>, genre, plot)</w:t>
      </w:r>
    </w:p>
    <w:p w14:paraId="5856C96C" w14:textId="33673263" w:rsidR="00D72671" w:rsidRDefault="00D72671" w:rsidP="00E71CA1">
      <w:pPr>
        <w:ind w:left="70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Director(</w:t>
      </w:r>
      <w:proofErr w:type="spellStart"/>
      <w:proofErr w:type="gramEnd"/>
      <w:r w:rsidRPr="00E71CA1">
        <w:rPr>
          <w:sz w:val="32"/>
          <w:szCs w:val="32"/>
          <w:u w:val="single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  <w:r>
        <w:rPr>
          <w:sz w:val="32"/>
          <w:szCs w:val="32"/>
          <w:lang w:val="en-US"/>
        </w:rPr>
        <w:t>)</w:t>
      </w:r>
    </w:p>
    <w:p w14:paraId="1904D66F" w14:textId="52730B31" w:rsidR="004431A0" w:rsidRDefault="004431A0" w:rsidP="004431A0">
      <w:pPr>
        <w:ind w:left="708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Director(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) ha VIR con Film(id)</w:t>
      </w:r>
    </w:p>
    <w:p w14:paraId="714EA684" w14:textId="544771D0" w:rsidR="00D72671" w:rsidRDefault="00D72671" w:rsidP="00E71CA1">
      <w:pPr>
        <w:ind w:left="70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Cast(</w:t>
      </w:r>
      <w:proofErr w:type="spellStart"/>
      <w:proofErr w:type="gramEnd"/>
      <w:r w:rsidRPr="00E71CA1">
        <w:rPr>
          <w:sz w:val="32"/>
          <w:szCs w:val="32"/>
          <w:u w:val="single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  <w:r>
        <w:rPr>
          <w:sz w:val="32"/>
          <w:szCs w:val="32"/>
          <w:lang w:val="en-US"/>
        </w:rPr>
        <w:t>)</w:t>
      </w:r>
    </w:p>
    <w:p w14:paraId="53E627AE" w14:textId="7D192698" w:rsidR="004431A0" w:rsidRPr="004431A0" w:rsidRDefault="004431A0" w:rsidP="004431A0">
      <w:pPr>
        <w:ind w:left="708"/>
        <w:jc w:val="right"/>
        <w:rPr>
          <w:sz w:val="32"/>
          <w:szCs w:val="32"/>
        </w:rPr>
      </w:pPr>
      <w:r w:rsidRPr="004431A0">
        <w:rPr>
          <w:sz w:val="32"/>
          <w:szCs w:val="32"/>
        </w:rPr>
        <w:t>Cast</w:t>
      </w:r>
      <w:r w:rsidRPr="004431A0">
        <w:rPr>
          <w:sz w:val="32"/>
          <w:szCs w:val="32"/>
        </w:rPr>
        <w:t>(</w:t>
      </w:r>
      <w:proofErr w:type="spellStart"/>
      <w:r w:rsidRPr="004431A0">
        <w:rPr>
          <w:sz w:val="32"/>
          <w:szCs w:val="32"/>
        </w:rPr>
        <w:t>id_film</w:t>
      </w:r>
      <w:proofErr w:type="spellEnd"/>
      <w:r w:rsidRPr="004431A0">
        <w:rPr>
          <w:sz w:val="32"/>
          <w:szCs w:val="32"/>
        </w:rPr>
        <w:t>) ha VIR con Film(id)</w:t>
      </w:r>
    </w:p>
    <w:p w14:paraId="7A89593B" w14:textId="7952DBC9" w:rsidR="00D72671" w:rsidRDefault="00D72671" w:rsidP="00E71CA1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House_</w:t>
      </w:r>
      <w:proofErr w:type="gramStart"/>
      <w:r>
        <w:rPr>
          <w:sz w:val="32"/>
          <w:szCs w:val="32"/>
          <w:lang w:val="en-US"/>
        </w:rPr>
        <w:t>Production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 w:rsidR="00E71CA1" w:rsidRPr="00E71CA1">
        <w:rPr>
          <w:sz w:val="32"/>
          <w:szCs w:val="32"/>
          <w:u w:val="single"/>
          <w:lang w:val="en-US"/>
        </w:rPr>
        <w:t>id_film</w:t>
      </w:r>
      <w:proofErr w:type="spellEnd"/>
      <w:r w:rsidR="00E71CA1">
        <w:rPr>
          <w:sz w:val="32"/>
          <w:szCs w:val="32"/>
          <w:lang w:val="en-US"/>
        </w:rPr>
        <w:t>, name)</w:t>
      </w:r>
    </w:p>
    <w:p w14:paraId="7AC6B02B" w14:textId="68E277F7" w:rsidR="004431A0" w:rsidRDefault="004431A0" w:rsidP="004431A0">
      <w:pPr>
        <w:ind w:left="708"/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House_Production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) ha VIR con Film(id)</w:t>
      </w:r>
    </w:p>
    <w:p w14:paraId="54EB0378" w14:textId="374B0EFD" w:rsidR="00E71CA1" w:rsidRDefault="00E71CA1" w:rsidP="00E71CA1">
      <w:pPr>
        <w:ind w:left="708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Production(</w:t>
      </w:r>
      <w:proofErr w:type="spellStart"/>
      <w:proofErr w:type="gramEnd"/>
      <w:r w:rsidRPr="00E71CA1">
        <w:rPr>
          <w:sz w:val="32"/>
          <w:szCs w:val="32"/>
          <w:u w:val="single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  <w:r>
        <w:rPr>
          <w:sz w:val="32"/>
          <w:szCs w:val="32"/>
          <w:lang w:val="en-US"/>
        </w:rPr>
        <w:t>)</w:t>
      </w:r>
    </w:p>
    <w:p w14:paraId="19A175BD" w14:textId="273FA74B" w:rsidR="004431A0" w:rsidRDefault="004431A0" w:rsidP="00F112EB">
      <w:pPr>
        <w:ind w:left="708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Production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) ha VIR con Film(id)</w:t>
      </w:r>
    </w:p>
    <w:p w14:paraId="376A69CE" w14:textId="7DD64A9F" w:rsidR="00B815E6" w:rsidRDefault="00B815E6" w:rsidP="00B815E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Show(</w:t>
      </w:r>
      <w:proofErr w:type="gramEnd"/>
      <w:r w:rsidRPr="00B815E6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 xml:space="preserve">, hour, date, </w:t>
      </w:r>
      <w:proofErr w:type="spellStart"/>
      <w:r>
        <w:rPr>
          <w:sz w:val="32"/>
          <w:szCs w:val="32"/>
          <w:lang w:val="en-US"/>
        </w:rPr>
        <w:t>id_film</w:t>
      </w:r>
      <w:proofErr w:type="spellEnd"/>
      <w:r>
        <w:rPr>
          <w:sz w:val="32"/>
          <w:szCs w:val="32"/>
          <w:lang w:val="en-US"/>
        </w:rPr>
        <w:t>)</w:t>
      </w:r>
    </w:p>
    <w:p w14:paraId="2E92D4EC" w14:textId="54E310A8" w:rsidR="004431A0" w:rsidRPr="00F112EB" w:rsidRDefault="00F112EB" w:rsidP="00F112EB">
      <w:pPr>
        <w:jc w:val="right"/>
        <w:rPr>
          <w:sz w:val="32"/>
          <w:szCs w:val="32"/>
        </w:rPr>
      </w:pPr>
      <w:r w:rsidRPr="00F112EB">
        <w:rPr>
          <w:sz w:val="32"/>
          <w:szCs w:val="32"/>
        </w:rPr>
        <w:t>Show(</w:t>
      </w:r>
      <w:proofErr w:type="spellStart"/>
      <w:r w:rsidRPr="00F112EB">
        <w:rPr>
          <w:sz w:val="32"/>
          <w:szCs w:val="32"/>
        </w:rPr>
        <w:t>id_film</w:t>
      </w:r>
      <w:proofErr w:type="spellEnd"/>
      <w:r w:rsidRPr="00F112EB">
        <w:rPr>
          <w:sz w:val="32"/>
          <w:szCs w:val="32"/>
        </w:rPr>
        <w:t>) ha VIR con Film</w:t>
      </w:r>
      <w:r>
        <w:rPr>
          <w:sz w:val="32"/>
          <w:szCs w:val="32"/>
        </w:rPr>
        <w:t>(id)</w:t>
      </w:r>
    </w:p>
    <w:p w14:paraId="5DEBFE8B" w14:textId="505E17D2" w:rsidR="00F112EB" w:rsidRDefault="001B3A06" w:rsidP="001B3A0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Ticket(</w:t>
      </w:r>
      <w:proofErr w:type="gramEnd"/>
      <w:r w:rsidRPr="00D72671">
        <w:rPr>
          <w:sz w:val="32"/>
          <w:szCs w:val="32"/>
          <w:u w:val="single"/>
          <w:lang w:val="en-US"/>
        </w:rPr>
        <w:t>id</w:t>
      </w:r>
      <w:r>
        <w:rPr>
          <w:sz w:val="32"/>
          <w:szCs w:val="32"/>
          <w:lang w:val="en-US"/>
        </w:rPr>
        <w:t xml:space="preserve">, price, </w:t>
      </w:r>
      <w:r w:rsidR="00B815E6">
        <w:rPr>
          <w:sz w:val="32"/>
          <w:szCs w:val="32"/>
          <w:lang w:val="en-US"/>
        </w:rPr>
        <w:t xml:space="preserve">seat, row, </w:t>
      </w:r>
      <w:proofErr w:type="spellStart"/>
      <w:r w:rsidR="00B815E6">
        <w:rPr>
          <w:sz w:val="32"/>
          <w:szCs w:val="32"/>
          <w:lang w:val="en-US"/>
        </w:rPr>
        <w:t>id_show</w:t>
      </w:r>
      <w:proofErr w:type="spellEnd"/>
      <w:r w:rsidR="00B815E6">
        <w:rPr>
          <w:sz w:val="32"/>
          <w:szCs w:val="32"/>
          <w:lang w:val="en-US"/>
        </w:rPr>
        <w:t>)</w:t>
      </w:r>
    </w:p>
    <w:p w14:paraId="4569E16C" w14:textId="0544DB3E" w:rsidR="004431A0" w:rsidRDefault="00F112EB" w:rsidP="00F112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Ticket(</w:t>
      </w:r>
      <w:proofErr w:type="spellStart"/>
      <w:r>
        <w:rPr>
          <w:sz w:val="32"/>
          <w:szCs w:val="32"/>
          <w:lang w:val="en-US"/>
        </w:rPr>
        <w:t>id_show</w:t>
      </w:r>
      <w:proofErr w:type="spellEnd"/>
      <w:r>
        <w:rPr>
          <w:sz w:val="32"/>
          <w:szCs w:val="32"/>
          <w:lang w:val="en-US"/>
        </w:rPr>
        <w:t>) ha VIR con Show(id)</w:t>
      </w:r>
    </w:p>
    <w:p w14:paraId="2E8E0C52" w14:textId="51FF2CE3" w:rsidR="00E71CA1" w:rsidRDefault="00E71CA1" w:rsidP="00E71CA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Room(</w:t>
      </w:r>
      <w:proofErr w:type="gramEnd"/>
      <w:r w:rsidRPr="00E71CA1">
        <w:rPr>
          <w:sz w:val="32"/>
          <w:szCs w:val="32"/>
          <w:u w:val="single"/>
          <w:lang w:val="en-US"/>
        </w:rPr>
        <w:t>id</w:t>
      </w:r>
      <w:r w:rsidR="001B3A06">
        <w:rPr>
          <w:sz w:val="32"/>
          <w:szCs w:val="32"/>
          <w:lang w:val="en-US"/>
        </w:rPr>
        <w:t>, #rows, #seats)</w:t>
      </w:r>
    </w:p>
    <w:p w14:paraId="6C84DC9C" w14:textId="78A54517" w:rsidR="00B815E6" w:rsidRDefault="00B815E6" w:rsidP="00E71CA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ShowRoom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 w:rsidRPr="00B815E6">
        <w:rPr>
          <w:sz w:val="32"/>
          <w:szCs w:val="32"/>
          <w:u w:val="single"/>
          <w:lang w:val="en-US"/>
        </w:rPr>
        <w:t>id_room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id_show</w:t>
      </w:r>
      <w:proofErr w:type="spellEnd"/>
      <w:r>
        <w:rPr>
          <w:sz w:val="32"/>
          <w:szCs w:val="32"/>
          <w:lang w:val="en-US"/>
        </w:rPr>
        <w:t>)</w:t>
      </w:r>
    </w:p>
    <w:p w14:paraId="77587C49" w14:textId="2DD99203" w:rsidR="00F112EB" w:rsidRDefault="00F112EB" w:rsidP="00F112EB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ShowRoom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id_room</w:t>
      </w:r>
      <w:proofErr w:type="spellEnd"/>
      <w:r>
        <w:rPr>
          <w:sz w:val="32"/>
          <w:szCs w:val="32"/>
          <w:lang w:val="en-US"/>
        </w:rPr>
        <w:t>) ha VIR con Room(id)</w:t>
      </w:r>
    </w:p>
    <w:p w14:paraId="0EC34998" w14:textId="423B2D5A" w:rsidR="00F112EB" w:rsidRDefault="00F112EB" w:rsidP="00F112EB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ShowRoom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id_show</w:t>
      </w:r>
      <w:proofErr w:type="spellEnd"/>
      <w:r>
        <w:rPr>
          <w:sz w:val="32"/>
          <w:szCs w:val="32"/>
          <w:lang w:val="en-US"/>
        </w:rPr>
        <w:t xml:space="preserve">) ha VIR con </w:t>
      </w:r>
      <w:r w:rsidR="00B36008">
        <w:rPr>
          <w:sz w:val="32"/>
          <w:szCs w:val="32"/>
          <w:lang w:val="en-US"/>
        </w:rPr>
        <w:t>Show(id)</w:t>
      </w:r>
    </w:p>
    <w:p w14:paraId="77763C3F" w14:textId="77777777" w:rsidR="00B815E6" w:rsidRPr="001B3A06" w:rsidRDefault="00B815E6" w:rsidP="00E71CA1">
      <w:pPr>
        <w:rPr>
          <w:sz w:val="32"/>
          <w:szCs w:val="32"/>
          <w:lang w:val="en-US"/>
        </w:rPr>
      </w:pPr>
    </w:p>
    <w:sectPr w:rsidR="00B815E6" w:rsidRPr="001B3A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671"/>
    <w:rsid w:val="001B3A06"/>
    <w:rsid w:val="004431A0"/>
    <w:rsid w:val="00543950"/>
    <w:rsid w:val="00654F52"/>
    <w:rsid w:val="00677A11"/>
    <w:rsid w:val="00754243"/>
    <w:rsid w:val="0077433D"/>
    <w:rsid w:val="007F1559"/>
    <w:rsid w:val="00852693"/>
    <w:rsid w:val="00B36008"/>
    <w:rsid w:val="00B815E6"/>
    <w:rsid w:val="00D72671"/>
    <w:rsid w:val="00E71CA1"/>
    <w:rsid w:val="00F112EB"/>
    <w:rsid w:val="00F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B8C4"/>
  <w15:chartTrackingRefBased/>
  <w15:docId w15:val="{97083F0A-D72B-4F14-AC29-59EFEC16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9" ma:contentTypeDescription="Creare un nuovo documento." ma:contentTypeScope="" ma:versionID="8f292b941058121869142641e7341276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83dd8a393c55d01f8818c704a70db358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B5203-4866-4890-9457-2B0C7FAD2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2B166-07F1-403E-86BC-8B862EEF8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93A9A-4B45-4C38-97D9-A3BE5CBC169D}">
  <ds:schemaRefs>
    <ds:schemaRef ds:uri="c1651439-6e46-4f78-9acb-4a905f92618b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5379ffa-1be3-456e-9b5c-56d073d73bb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LEONE</dc:creator>
  <cp:keywords/>
  <dc:description/>
  <cp:lastModifiedBy>GERARDO LEONE</cp:lastModifiedBy>
  <cp:revision>2</cp:revision>
  <dcterms:created xsi:type="dcterms:W3CDTF">2021-10-20T14:11:00Z</dcterms:created>
  <dcterms:modified xsi:type="dcterms:W3CDTF">2021-10-20T14:11:00Z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